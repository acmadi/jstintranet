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4D" w:rsidRPr="008A3082" w:rsidRDefault="00F22B4D" w:rsidP="00F22B4D">
      <w:pPr>
        <w:pStyle w:val="StyleStyleHeading3MyriadProBottomSinglesolidlineAu"/>
        <w:numPr>
          <w:ilvl w:val="0"/>
          <w:numId w:val="4"/>
          <w:ins w:id="0" w:author="Gusman Gani" w:date="2008-12-19T17:49:00Z"/>
        </w:numPr>
        <w:rPr>
          <w:ins w:id="1" w:author="Gusman Gani" w:date="2008-12-19T17:49:00Z"/>
          <w:highlight w:val="yellow"/>
        </w:rPr>
      </w:pPr>
      <w:bookmarkStart w:id="2" w:name="_Toc212878062"/>
      <w:bookmarkStart w:id="3" w:name="_Toc225050639"/>
      <w:ins w:id="4" w:author="Gusman Gani" w:date="2008-12-19T17:49:00Z">
        <w:r w:rsidRPr="008A3082">
          <w:rPr>
            <w:highlight w:val="yellow"/>
          </w:rPr>
          <w:t>Surat Pernyataan Penyedia Barang dan Jasa</w:t>
        </w:r>
        <w:bookmarkEnd w:id="2"/>
        <w:bookmarkEnd w:id="3"/>
      </w:ins>
    </w:p>
    <w:p w:rsidR="00F22B4D" w:rsidRPr="00DA7CFD" w:rsidRDefault="00F22B4D" w:rsidP="00F22B4D">
      <w:pPr>
        <w:numPr>
          <w:ins w:id="5" w:author="Gusman Gani" w:date="2008-12-19T17:49:00Z"/>
        </w:numPr>
        <w:jc w:val="center"/>
        <w:rPr>
          <w:ins w:id="6" w:author="Gusman Gani" w:date="2008-12-19T17:49:00Z"/>
          <w:rFonts w:ascii="Calibri" w:hAnsi="Calibri"/>
          <w:b/>
          <w:sz w:val="16"/>
          <w:szCs w:val="16"/>
          <w:lang w:val="fi-FI"/>
        </w:rPr>
      </w:pPr>
    </w:p>
    <w:p w:rsidR="00F22B4D" w:rsidRPr="00DA7CFD" w:rsidRDefault="00F22B4D" w:rsidP="00F22B4D">
      <w:pPr>
        <w:numPr>
          <w:ins w:id="7" w:author="Gusman Gani" w:date="2008-12-19T17:49:00Z"/>
        </w:numPr>
        <w:spacing w:after="0"/>
        <w:jc w:val="center"/>
        <w:rPr>
          <w:ins w:id="8" w:author="Gusman Gani" w:date="2008-12-19T17:49:00Z"/>
          <w:rFonts w:ascii="Calibri" w:hAnsi="Calibri"/>
          <w:b/>
          <w:sz w:val="24"/>
          <w:szCs w:val="24"/>
          <w:lang w:val="fi-FI"/>
        </w:rPr>
      </w:pPr>
      <w:ins w:id="9" w:author="Gusman Gani" w:date="2008-12-19T17:49:00Z">
        <w:r w:rsidRPr="00DA7CFD">
          <w:rPr>
            <w:rFonts w:ascii="Calibri" w:hAnsi="Calibri"/>
            <w:b/>
            <w:sz w:val="24"/>
            <w:szCs w:val="24"/>
            <w:lang w:val="fi-FI"/>
          </w:rPr>
          <w:t>SURAT PERNYATAAN</w:t>
        </w:r>
      </w:ins>
    </w:p>
    <w:p w:rsidR="00F22B4D" w:rsidRPr="00DA7CFD" w:rsidRDefault="00F22B4D" w:rsidP="00F22B4D">
      <w:pPr>
        <w:numPr>
          <w:ins w:id="10" w:author="Gusman Gani" w:date="2008-12-19T17:49:00Z"/>
        </w:numPr>
        <w:spacing w:after="0"/>
        <w:jc w:val="center"/>
        <w:rPr>
          <w:ins w:id="11" w:author="Gusman Gani" w:date="2008-12-19T17:49:00Z"/>
          <w:rFonts w:ascii="Calibri" w:hAnsi="Calibri"/>
          <w:b/>
          <w:sz w:val="24"/>
          <w:szCs w:val="24"/>
          <w:lang w:val="fi-FI"/>
        </w:rPr>
      </w:pPr>
      <w:ins w:id="12" w:author="Gusman Gani" w:date="2008-12-19T17:49:00Z">
        <w:r w:rsidRPr="00DA7CFD">
          <w:rPr>
            <w:rFonts w:ascii="Calibri" w:hAnsi="Calibri"/>
            <w:b/>
            <w:sz w:val="24"/>
            <w:szCs w:val="24"/>
            <w:lang w:val="fi-FI"/>
          </w:rPr>
          <w:t>PENYEDIA BARANG DAN JASA DALAM PELAKSANAAN</w:t>
        </w:r>
      </w:ins>
    </w:p>
    <w:p w:rsidR="00F22B4D" w:rsidRPr="00DA7CFD" w:rsidRDefault="00F22B4D" w:rsidP="00F22B4D">
      <w:pPr>
        <w:numPr>
          <w:ins w:id="13" w:author="Gusman Gani" w:date="2008-12-19T17:49:00Z"/>
        </w:numPr>
        <w:spacing w:after="0"/>
        <w:jc w:val="center"/>
        <w:rPr>
          <w:ins w:id="14" w:author="Gusman Gani" w:date="2008-12-19T17:49:00Z"/>
          <w:rFonts w:ascii="Calibri" w:hAnsi="Calibri"/>
          <w:b/>
          <w:sz w:val="24"/>
          <w:szCs w:val="24"/>
          <w:lang w:val="sv-SE"/>
        </w:rPr>
      </w:pPr>
      <w:ins w:id="15" w:author="Gusman Gani" w:date="2008-12-19T17:49:00Z">
        <w:r w:rsidRPr="00DA7CFD">
          <w:rPr>
            <w:rFonts w:ascii="Calibri" w:hAnsi="Calibri"/>
            <w:b/>
            <w:sz w:val="24"/>
            <w:szCs w:val="24"/>
            <w:lang w:val="sv-SE"/>
          </w:rPr>
          <w:t>PENGADAAN BARANG DAN JASA SECARA ELEKTRONIK (ePROCUREMENT)</w:t>
        </w:r>
      </w:ins>
    </w:p>
    <w:p w:rsidR="00F22B4D" w:rsidRPr="00DA7CFD" w:rsidRDefault="00F22B4D" w:rsidP="00F22B4D">
      <w:pPr>
        <w:numPr>
          <w:ins w:id="16" w:author="Gusman Gani" w:date="2008-12-19T17:49:00Z"/>
        </w:numPr>
        <w:spacing w:after="0"/>
        <w:jc w:val="center"/>
        <w:rPr>
          <w:ins w:id="17" w:author="Gusman Gani" w:date="2008-12-19T17:49:00Z"/>
          <w:rFonts w:ascii="Calibri" w:hAnsi="Calibri"/>
          <w:b/>
          <w:sz w:val="24"/>
          <w:szCs w:val="24"/>
          <w:lang w:val="sv-SE"/>
        </w:rPr>
      </w:pPr>
      <w:ins w:id="18" w:author="Gusman Gani" w:date="2008-12-19T17:49:00Z">
        <w:r w:rsidRPr="00DA7CFD">
          <w:rPr>
            <w:rFonts w:ascii="Calibri" w:hAnsi="Calibri"/>
            <w:b/>
            <w:sz w:val="24"/>
            <w:szCs w:val="24"/>
            <w:lang w:val="sv-SE"/>
          </w:rPr>
          <w:t xml:space="preserve"> PT JAMSOSTEK (PERSERO) </w:t>
        </w:r>
      </w:ins>
    </w:p>
    <w:p w:rsidR="00F22B4D" w:rsidRPr="00DA7CFD" w:rsidRDefault="00F22B4D" w:rsidP="00F22B4D">
      <w:pPr>
        <w:numPr>
          <w:ins w:id="19" w:author="Gusman Gani" w:date="2008-12-19T17:49:00Z"/>
        </w:numPr>
        <w:rPr>
          <w:ins w:id="20" w:author="Gusman Gani" w:date="2008-12-19T17:49:00Z"/>
          <w:rFonts w:ascii="Calibri" w:hAnsi="Calibri"/>
          <w:sz w:val="16"/>
          <w:szCs w:val="16"/>
          <w:lang w:val="sv-SE"/>
        </w:rPr>
      </w:pPr>
    </w:p>
    <w:p w:rsidR="00F22B4D" w:rsidRPr="00DA7CFD" w:rsidRDefault="00F22B4D" w:rsidP="00F22B4D">
      <w:pPr>
        <w:numPr>
          <w:ins w:id="21" w:author="Gusman Gani" w:date="2008-12-19T17:49:00Z"/>
        </w:numPr>
        <w:spacing w:before="120"/>
        <w:rPr>
          <w:ins w:id="22" w:author="Gusman Gani" w:date="2008-12-19T17:49:00Z"/>
          <w:rFonts w:ascii="Calibri" w:hAnsi="Calibri"/>
          <w:lang w:val="sv-SE"/>
        </w:rPr>
      </w:pPr>
      <w:ins w:id="23" w:author="Gusman Gani" w:date="2008-12-19T17:49:00Z">
        <w:r w:rsidRPr="00DA7CFD">
          <w:rPr>
            <w:rFonts w:ascii="Calibri" w:hAnsi="Calibri"/>
            <w:lang w:val="sv-SE"/>
          </w:rPr>
          <w:t>Yang bertanda tangan di bawah ini:</w:t>
        </w:r>
      </w:ins>
    </w:p>
    <w:p w:rsidR="00F22B4D" w:rsidRPr="00DA7CFD" w:rsidRDefault="00F22B4D" w:rsidP="00F22B4D">
      <w:pPr>
        <w:numPr>
          <w:ins w:id="24" w:author="Gusman Gani" w:date="2008-12-19T17:49:00Z"/>
        </w:numPr>
        <w:spacing w:before="120"/>
        <w:rPr>
          <w:ins w:id="25" w:author="Gusman Gani" w:date="2008-12-19T17:49:00Z"/>
          <w:rFonts w:ascii="Calibri" w:hAnsi="Calibri"/>
          <w:lang w:val="sv-SE"/>
        </w:rPr>
      </w:pPr>
      <w:ins w:id="26" w:author="Gusman Gani" w:date="2008-12-19T17:49:00Z">
        <w:r w:rsidRPr="00DA7CFD">
          <w:rPr>
            <w:rFonts w:ascii="Calibri" w:hAnsi="Calibri"/>
            <w:lang w:val="sv-SE"/>
          </w:rPr>
          <w:t>Nama</w:t>
        </w:r>
        <w:r w:rsidRPr="00DA7CFD">
          <w:rPr>
            <w:rFonts w:ascii="Calibri" w:hAnsi="Calibri"/>
            <w:lang w:val="sv-SE"/>
          </w:rPr>
          <w:tab/>
        </w:r>
        <w:r w:rsidRPr="00DA7CFD">
          <w:rPr>
            <w:rFonts w:ascii="Calibri" w:hAnsi="Calibri"/>
            <w:lang w:val="sv-SE"/>
          </w:rPr>
          <w:tab/>
          <w:t>:_____________________________________________________</w:t>
        </w:r>
      </w:ins>
    </w:p>
    <w:p w:rsidR="00F22B4D" w:rsidRPr="00DA7CFD" w:rsidRDefault="00F22B4D" w:rsidP="00F22B4D">
      <w:pPr>
        <w:numPr>
          <w:ins w:id="27" w:author="Gusman Gani" w:date="2008-12-19T17:49:00Z"/>
        </w:numPr>
        <w:spacing w:before="120"/>
        <w:rPr>
          <w:ins w:id="28" w:author="Gusman Gani" w:date="2008-12-19T17:49:00Z"/>
          <w:rFonts w:ascii="Calibri" w:hAnsi="Calibri"/>
          <w:lang w:val="sv-SE"/>
        </w:rPr>
      </w:pPr>
      <w:ins w:id="29" w:author="Gusman Gani" w:date="2008-12-19T17:49:00Z">
        <w:r w:rsidRPr="00DA7CFD">
          <w:rPr>
            <w:rFonts w:ascii="Calibri" w:hAnsi="Calibri"/>
            <w:lang w:val="sv-SE"/>
          </w:rPr>
          <w:t>Jabatan</w:t>
        </w:r>
        <w:r w:rsidRPr="00DA7CFD">
          <w:rPr>
            <w:rFonts w:ascii="Calibri" w:hAnsi="Calibri"/>
            <w:lang w:val="sv-SE"/>
          </w:rPr>
          <w:tab/>
        </w:r>
        <w:r w:rsidRPr="00DA7CFD">
          <w:rPr>
            <w:rFonts w:ascii="Calibri" w:hAnsi="Calibri"/>
            <w:lang w:val="sv-SE"/>
          </w:rPr>
          <w:tab/>
          <w:t>: _____________________________________________________</w:t>
        </w:r>
      </w:ins>
    </w:p>
    <w:p w:rsidR="00F22B4D" w:rsidRPr="00DA7CFD" w:rsidRDefault="00F22B4D" w:rsidP="00F22B4D">
      <w:pPr>
        <w:numPr>
          <w:ins w:id="30" w:author="Gusman Gani" w:date="2008-12-19T17:49:00Z"/>
        </w:numPr>
        <w:spacing w:before="120"/>
        <w:rPr>
          <w:ins w:id="31" w:author="Gusman Gani" w:date="2008-12-19T17:49:00Z"/>
          <w:rFonts w:ascii="Calibri" w:hAnsi="Calibri"/>
          <w:lang w:val="sv-SE"/>
        </w:rPr>
      </w:pPr>
      <w:ins w:id="32" w:author="Gusman Gani" w:date="2008-12-19T17:49:00Z">
        <w:r w:rsidRPr="00DA7CFD">
          <w:rPr>
            <w:rFonts w:ascii="Calibri" w:hAnsi="Calibri"/>
            <w:lang w:val="sv-SE"/>
          </w:rPr>
          <w:t>Email</w:t>
        </w:r>
        <w:r w:rsidRPr="00DA7CFD">
          <w:rPr>
            <w:rFonts w:ascii="Calibri" w:hAnsi="Calibri"/>
            <w:lang w:val="sv-SE"/>
          </w:rPr>
          <w:tab/>
        </w:r>
        <w:r w:rsidRPr="00DA7CFD">
          <w:rPr>
            <w:rFonts w:ascii="Calibri" w:hAnsi="Calibri"/>
            <w:lang w:val="sv-SE"/>
          </w:rPr>
          <w:tab/>
          <w:t>: _____________________________________________________</w:t>
        </w:r>
      </w:ins>
    </w:p>
    <w:p w:rsidR="00F22B4D" w:rsidRPr="00DA7CFD" w:rsidRDefault="00F22B4D" w:rsidP="00F22B4D">
      <w:pPr>
        <w:numPr>
          <w:ins w:id="33" w:author="Gusman Gani" w:date="2008-12-19T17:49:00Z"/>
        </w:numPr>
        <w:spacing w:before="120"/>
        <w:rPr>
          <w:ins w:id="34" w:author="Gusman Gani" w:date="2008-12-19T17:49:00Z"/>
          <w:rFonts w:ascii="Calibri" w:hAnsi="Calibri"/>
          <w:lang w:val="sv-SE"/>
        </w:rPr>
      </w:pPr>
      <w:ins w:id="35" w:author="Gusman Gani" w:date="2008-12-19T17:49:00Z">
        <w:r w:rsidRPr="00DA7CFD">
          <w:rPr>
            <w:rFonts w:ascii="Calibri" w:hAnsi="Calibri"/>
            <w:lang w:val="sv-SE"/>
          </w:rPr>
          <w:t>HP</w:t>
        </w:r>
        <w:r w:rsidRPr="00DA7CFD">
          <w:rPr>
            <w:rFonts w:ascii="Calibri" w:hAnsi="Calibri"/>
            <w:lang w:val="sv-SE"/>
          </w:rPr>
          <w:tab/>
        </w:r>
        <w:r w:rsidRPr="00DA7CFD">
          <w:rPr>
            <w:rFonts w:ascii="Calibri" w:hAnsi="Calibri"/>
            <w:lang w:val="sv-SE"/>
          </w:rPr>
          <w:tab/>
          <w:t>: _____________________________________________________</w:t>
        </w:r>
      </w:ins>
    </w:p>
    <w:p w:rsidR="00F22B4D" w:rsidRPr="00DA7CFD" w:rsidRDefault="00F22B4D" w:rsidP="00F22B4D">
      <w:pPr>
        <w:numPr>
          <w:ins w:id="36" w:author="Gusman Gani" w:date="2008-12-19T17:49:00Z"/>
        </w:numPr>
        <w:spacing w:before="120"/>
        <w:rPr>
          <w:ins w:id="37" w:author="Gusman Gani" w:date="2008-12-19T17:49:00Z"/>
          <w:rFonts w:ascii="Calibri" w:hAnsi="Calibri"/>
          <w:lang w:val="sv-SE"/>
        </w:rPr>
      </w:pPr>
      <w:ins w:id="38" w:author="Gusman Gani" w:date="2008-12-19T17:49:00Z">
        <w:r w:rsidRPr="00DA7CFD">
          <w:rPr>
            <w:rFonts w:ascii="Calibri" w:hAnsi="Calibri"/>
            <w:lang w:val="sv-SE"/>
          </w:rPr>
          <w:t>Bertindak untuk dan atas nama</w:t>
        </w:r>
      </w:ins>
    </w:p>
    <w:p w:rsidR="00F22B4D" w:rsidRPr="00DA7CFD" w:rsidRDefault="00F22B4D" w:rsidP="00F22B4D">
      <w:pPr>
        <w:numPr>
          <w:ins w:id="39" w:author="Gusman Gani" w:date="2008-12-19T17:49:00Z"/>
        </w:numPr>
        <w:spacing w:before="120"/>
        <w:rPr>
          <w:ins w:id="40" w:author="Gusman Gani" w:date="2008-12-19T17:49:00Z"/>
          <w:rFonts w:ascii="Calibri" w:hAnsi="Calibri"/>
          <w:lang w:val="sv-SE"/>
        </w:rPr>
      </w:pPr>
      <w:ins w:id="41" w:author="Gusman Gani" w:date="2008-12-19T17:49:00Z">
        <w:r w:rsidRPr="00DA7CFD">
          <w:rPr>
            <w:rFonts w:ascii="Calibri" w:hAnsi="Calibri"/>
            <w:lang w:val="sv-SE"/>
          </w:rPr>
          <w:t>Perusahaan</w:t>
        </w:r>
        <w:r w:rsidRPr="00DA7CFD">
          <w:rPr>
            <w:rFonts w:ascii="Calibri" w:hAnsi="Calibri"/>
            <w:lang w:val="sv-SE"/>
          </w:rPr>
          <w:tab/>
          <w:t>: _____________________________________________________</w:t>
        </w:r>
      </w:ins>
    </w:p>
    <w:p w:rsidR="00F22B4D" w:rsidRPr="00DA7CFD" w:rsidRDefault="00F22B4D" w:rsidP="00F22B4D">
      <w:pPr>
        <w:numPr>
          <w:ins w:id="42" w:author="Gusman Gani" w:date="2008-12-19T17:49:00Z"/>
        </w:numPr>
        <w:spacing w:before="120"/>
        <w:rPr>
          <w:ins w:id="43" w:author="Gusman Gani" w:date="2008-12-19T17:49:00Z"/>
          <w:rFonts w:ascii="Calibri" w:hAnsi="Calibri"/>
          <w:lang w:val="sv-SE"/>
        </w:rPr>
      </w:pPr>
      <w:ins w:id="44" w:author="Gusman Gani" w:date="2008-12-19T17:49:00Z">
        <w:r w:rsidRPr="00DA7CFD">
          <w:rPr>
            <w:rFonts w:ascii="Calibri" w:hAnsi="Calibri"/>
            <w:lang w:val="sv-SE"/>
          </w:rPr>
          <w:t>Alamat</w:t>
        </w:r>
        <w:r w:rsidRPr="00DA7CFD">
          <w:rPr>
            <w:rFonts w:ascii="Calibri" w:hAnsi="Calibri"/>
            <w:lang w:val="sv-SE"/>
          </w:rPr>
          <w:tab/>
        </w:r>
        <w:r w:rsidRPr="00DA7CFD">
          <w:rPr>
            <w:rFonts w:ascii="Calibri" w:hAnsi="Calibri"/>
            <w:lang w:val="sv-SE"/>
          </w:rPr>
          <w:tab/>
          <w:t>: _____________________________________________________</w:t>
        </w:r>
      </w:ins>
    </w:p>
    <w:p w:rsidR="00F22B4D" w:rsidRPr="00DA7CFD" w:rsidRDefault="00F22B4D" w:rsidP="00F22B4D">
      <w:pPr>
        <w:numPr>
          <w:ins w:id="45" w:author="Gusman Gani" w:date="2008-12-19T17:49:00Z"/>
        </w:numPr>
        <w:spacing w:before="120"/>
        <w:rPr>
          <w:ins w:id="46" w:author="Gusman Gani" w:date="2008-12-19T17:49:00Z"/>
          <w:rFonts w:ascii="Calibri" w:hAnsi="Calibri"/>
          <w:lang w:val="sv-SE"/>
        </w:rPr>
      </w:pPr>
      <w:ins w:id="47" w:author="Gusman Gani" w:date="2008-12-19T17:49:00Z">
        <w:r w:rsidRPr="00DA7CFD">
          <w:rPr>
            <w:rFonts w:ascii="Calibri" w:hAnsi="Calibri"/>
            <w:lang w:val="sv-SE"/>
          </w:rPr>
          <w:tab/>
        </w:r>
        <w:r w:rsidRPr="00DA7CFD">
          <w:rPr>
            <w:rFonts w:ascii="Calibri" w:hAnsi="Calibri"/>
            <w:lang w:val="sv-SE"/>
          </w:rPr>
          <w:tab/>
          <w:t xml:space="preserve">  _____________________________________________________</w:t>
        </w:r>
      </w:ins>
    </w:p>
    <w:p w:rsidR="00F22B4D" w:rsidRPr="00DA7CFD" w:rsidRDefault="00F22B4D" w:rsidP="00F22B4D">
      <w:pPr>
        <w:numPr>
          <w:ins w:id="48" w:author="Gusman Gani" w:date="2008-12-19T17:49:00Z"/>
        </w:numPr>
        <w:rPr>
          <w:ins w:id="49" w:author="Gusman Gani" w:date="2008-12-19T17:49:00Z"/>
          <w:rFonts w:ascii="Calibri" w:hAnsi="Calibri"/>
          <w:sz w:val="16"/>
          <w:szCs w:val="16"/>
          <w:lang w:val="sv-SE"/>
        </w:rPr>
      </w:pPr>
    </w:p>
    <w:p w:rsidR="00F22B4D" w:rsidRPr="00DA7CFD" w:rsidRDefault="00F22B4D" w:rsidP="00F22B4D">
      <w:pPr>
        <w:numPr>
          <w:ins w:id="50" w:author="Gusman Gani" w:date="2008-12-19T17:49:00Z"/>
        </w:numPr>
        <w:rPr>
          <w:ins w:id="51" w:author="Gusman Gani" w:date="2008-12-19T17:49:00Z"/>
          <w:rFonts w:ascii="Calibri" w:hAnsi="Calibri"/>
          <w:lang w:val="sv-SE"/>
        </w:rPr>
      </w:pPr>
      <w:ins w:id="52" w:author="Gusman Gani" w:date="2008-12-19T17:49:00Z">
        <w:r w:rsidRPr="00DA7CFD">
          <w:rPr>
            <w:rFonts w:ascii="Calibri" w:hAnsi="Calibri"/>
            <w:lang w:val="sv-SE"/>
          </w:rPr>
          <w:t>Dengan ini menyatakan bersedia untuk mengikuti kegiatan pengadaan barang dan jasa secara elektronik (eProcurement) di PT JAMSOSTEK (PERSERO)  dan tunduk pada persyaratan-persyaratan yang berlaku sebagai berikut.</w:t>
        </w:r>
      </w:ins>
    </w:p>
    <w:p w:rsidR="00F22B4D" w:rsidRPr="00DA7CFD" w:rsidRDefault="00F22B4D" w:rsidP="00F22B4D">
      <w:pPr>
        <w:numPr>
          <w:ilvl w:val="0"/>
          <w:numId w:val="1"/>
          <w:ins w:id="53" w:author="Gusman Gani" w:date="2008-12-19T17:49:00Z"/>
        </w:numPr>
        <w:tabs>
          <w:tab w:val="clear" w:pos="720"/>
        </w:tabs>
        <w:spacing w:before="120" w:after="0"/>
        <w:ind w:left="360"/>
        <w:rPr>
          <w:ins w:id="54" w:author="Gusman Gani" w:date="2008-12-19T17:49:00Z"/>
          <w:rFonts w:ascii="Calibri" w:hAnsi="Calibri"/>
          <w:lang w:val="sv-SE"/>
        </w:rPr>
        <w:pPrChange w:id="55" w:author="Gusman Gani" w:date="2008-12-19T17:50:00Z">
          <w:pPr>
            <w:numPr>
              <w:numId w:val="52"/>
            </w:numPr>
            <w:tabs>
              <w:tab w:val="num" w:pos="360"/>
            </w:tabs>
            <w:spacing w:before="120" w:after="0"/>
            <w:ind w:left="720"/>
          </w:pPr>
        </w:pPrChange>
      </w:pPr>
      <w:ins w:id="56" w:author="Gusman Gani" w:date="2008-12-19T17:49:00Z">
        <w:r w:rsidRPr="00DA7CFD">
          <w:rPr>
            <w:rFonts w:ascii="Calibri" w:hAnsi="Calibri"/>
            <w:lang w:val="sv-SE"/>
          </w:rPr>
          <w:t>Telah melakukan registrasi Penyedia Barang dan Jasa di PT JAMSOSTEK (PERSERO) secara online;</w:t>
        </w:r>
      </w:ins>
    </w:p>
    <w:p w:rsidR="00F22B4D" w:rsidRPr="00DA7CFD" w:rsidRDefault="00F22B4D" w:rsidP="00F22B4D">
      <w:pPr>
        <w:numPr>
          <w:ilvl w:val="0"/>
          <w:numId w:val="1"/>
          <w:ins w:id="57" w:author="Gusman Gani" w:date="2008-12-19T17:49:00Z"/>
        </w:numPr>
        <w:tabs>
          <w:tab w:val="clear" w:pos="720"/>
        </w:tabs>
        <w:spacing w:before="120" w:after="0"/>
        <w:ind w:left="360"/>
        <w:rPr>
          <w:ins w:id="58" w:author="Gusman Gani" w:date="2008-12-19T17:49:00Z"/>
          <w:rFonts w:ascii="Calibri" w:hAnsi="Calibri"/>
          <w:lang w:val="sv-SE"/>
        </w:rPr>
        <w:pPrChange w:id="59" w:author="Gusman Gani" w:date="2008-12-19T17:50:00Z">
          <w:pPr>
            <w:numPr>
              <w:numId w:val="52"/>
            </w:numPr>
            <w:tabs>
              <w:tab w:val="num" w:pos="360"/>
            </w:tabs>
            <w:spacing w:before="120" w:after="0"/>
            <w:ind w:left="720"/>
          </w:pPr>
        </w:pPrChange>
      </w:pPr>
      <w:ins w:id="60" w:author="Gusman Gani" w:date="2008-12-19T17:49:00Z">
        <w:r w:rsidRPr="00DA7CFD">
          <w:rPr>
            <w:rFonts w:ascii="Calibri" w:hAnsi="Calibri"/>
            <w:lang w:val="sv-SE"/>
          </w:rPr>
          <w:t>Setuju untuk menegakkan Pakta Integritas Penyedia Barang dan Jasa di PT JAMSOSTEK (PERSERO):</w:t>
        </w:r>
      </w:ins>
    </w:p>
    <w:p w:rsidR="00F22B4D" w:rsidRPr="00DA7CFD" w:rsidRDefault="00F22B4D" w:rsidP="00F22B4D">
      <w:pPr>
        <w:numPr>
          <w:ilvl w:val="0"/>
          <w:numId w:val="2"/>
          <w:ins w:id="61" w:author="Gusman Gani" w:date="2008-12-19T17:49:00Z"/>
        </w:numPr>
        <w:spacing w:before="120" w:after="100" w:afterAutospacing="1"/>
        <w:rPr>
          <w:ins w:id="62" w:author="Gusman Gani" w:date="2008-12-19T17:49:00Z"/>
          <w:rFonts w:ascii="Calibri" w:hAnsi="Calibri"/>
          <w:lang w:val="sv-SE"/>
        </w:rPr>
      </w:pPr>
      <w:ins w:id="63" w:author="Gusman Gani" w:date="2008-12-19T17:49:00Z">
        <w:r w:rsidRPr="00DA7CFD">
          <w:rPr>
            <w:rFonts w:ascii="Calibri" w:hAnsi="Calibri"/>
            <w:lang w:val="sv-SE"/>
          </w:rPr>
          <w:t>Tidak akan melakukan praktek Korupsi, Kolusi dan Nepotisme (KKN) dengan oknum karyawan PT JAMSOSTEK (PERSERO) atau sesama Penyedia Barang dan Jasa dalam proses pengadaan barang dan jasa di lingkungan PT JAMSOSTEK (PERSERO);</w:t>
        </w:r>
      </w:ins>
    </w:p>
    <w:p w:rsidR="00F22B4D" w:rsidRPr="00DA7CFD" w:rsidRDefault="00F22B4D" w:rsidP="00F22B4D">
      <w:pPr>
        <w:numPr>
          <w:ilvl w:val="0"/>
          <w:numId w:val="2"/>
          <w:ins w:id="64" w:author="Gusman Gani" w:date="2008-12-19T17:49:00Z"/>
        </w:numPr>
        <w:spacing w:before="120" w:after="100" w:afterAutospacing="1"/>
        <w:rPr>
          <w:ins w:id="65" w:author="Gusman Gani" w:date="2008-12-19T17:49:00Z"/>
          <w:rFonts w:ascii="Calibri" w:hAnsi="Calibri"/>
          <w:lang w:val="sv-SE"/>
        </w:rPr>
      </w:pPr>
      <w:ins w:id="66" w:author="Gusman Gani" w:date="2008-12-19T17:49:00Z">
        <w:r w:rsidRPr="00DA7CFD">
          <w:rPr>
            <w:rFonts w:ascii="Calibri" w:hAnsi="Calibri"/>
            <w:bCs/>
            <w:lang w:val="sv-SE"/>
          </w:rPr>
          <w:t>Sanggup memenuhi segala persyaratan yang tercantum pada dokumen pengadaan dan tunduk pada peraturan-peraturan di lingkungan PT JAMSOSTEK (PERSERO) serta peraturan perundang-undangan yang berlaku;</w:t>
        </w:r>
      </w:ins>
    </w:p>
    <w:p w:rsidR="00F22B4D" w:rsidRPr="00DA7CFD" w:rsidRDefault="00F22B4D" w:rsidP="00F22B4D">
      <w:pPr>
        <w:numPr>
          <w:ilvl w:val="0"/>
          <w:numId w:val="2"/>
          <w:ins w:id="67" w:author="Gusman Gani" w:date="2008-12-19T17:49:00Z"/>
        </w:numPr>
        <w:spacing w:before="120" w:after="100" w:afterAutospacing="1"/>
        <w:rPr>
          <w:ins w:id="68" w:author="Gusman Gani" w:date="2008-12-19T17:49:00Z"/>
          <w:rStyle w:val="style2"/>
          <w:rFonts w:ascii="Calibri" w:hAnsi="Calibri"/>
          <w:lang w:val="sv-SE"/>
        </w:rPr>
      </w:pPr>
      <w:ins w:id="69" w:author="Gusman Gani" w:date="2008-12-19T17:49:00Z">
        <w:r w:rsidRPr="00DA7CFD">
          <w:rPr>
            <w:rStyle w:val="style2"/>
            <w:rFonts w:ascii="Calibri" w:hAnsi="Calibri" w:cs="Tahoma"/>
            <w:lang w:val="sv-SE"/>
          </w:rPr>
          <w:t>Dalam proses pengadaan barang dan jasa di lingkungan PT JAMSOSTEK (PERSERO), berjanji akan menyampaikan informasi yang benar dan dapat dipertanggungjawabkan serta melaksanakan tugas secara bersih, transparan, dan profesional dalam arti akan mengerahkan segala kemampuan dan sumber daya secara optimal untuk memberikan hasil kerja terbaik mulai dari penyiapan penawaran, pelaksanaan, dan penyelesaian pekerjaan/pengiriman barang;</w:t>
        </w:r>
      </w:ins>
    </w:p>
    <w:p w:rsidR="00F22B4D" w:rsidRPr="00DA7CFD" w:rsidRDefault="00F22B4D" w:rsidP="00F22B4D">
      <w:pPr>
        <w:numPr>
          <w:ilvl w:val="0"/>
          <w:numId w:val="2"/>
          <w:ins w:id="70" w:author="Gusman Gani" w:date="2008-12-19T17:49:00Z"/>
        </w:numPr>
        <w:spacing w:before="120" w:after="100" w:afterAutospacing="1"/>
        <w:rPr>
          <w:ins w:id="71" w:author="Gusman Gani" w:date="2008-12-19T17:49:00Z"/>
          <w:rFonts w:ascii="Calibri" w:hAnsi="Calibri"/>
          <w:lang w:val="sv-SE"/>
        </w:rPr>
      </w:pPr>
      <w:ins w:id="72" w:author="Gusman Gani" w:date="2008-12-19T17:49:00Z">
        <w:r w:rsidRPr="00DA7CFD">
          <w:rPr>
            <w:rFonts w:ascii="Calibri" w:hAnsi="Calibri"/>
            <w:bCs/>
            <w:lang w:val="sv-SE"/>
          </w:rPr>
          <w:t>Apabila di kemudian hari kami mengingkari pernyataan di atas atau ditemui bahwa keterangan/data penawaran yang kami berikan tidak benar, maka kami bersedia dituntut di muka pengadilan dan bersedia dikeluarkan dari Daftar Penyedia Barang dan Jasa serta dimasukkan dalam  Daftar Hitam (</w:t>
        </w:r>
        <w:r w:rsidRPr="00DA7CFD">
          <w:rPr>
            <w:rFonts w:ascii="Calibri" w:hAnsi="Calibri"/>
            <w:bCs/>
            <w:i/>
            <w:lang w:val="sv-SE"/>
          </w:rPr>
          <w:t>black list</w:t>
        </w:r>
        <w:r w:rsidRPr="00DA7CFD">
          <w:rPr>
            <w:rFonts w:ascii="Calibri" w:hAnsi="Calibri"/>
            <w:bCs/>
            <w:lang w:val="sv-SE"/>
          </w:rPr>
          <w:t>)  PT JAMSOSTEK (PERSERO).</w:t>
        </w:r>
      </w:ins>
    </w:p>
    <w:p w:rsidR="00F22B4D" w:rsidRPr="00DA7CFD" w:rsidRDefault="00F22B4D" w:rsidP="00F22B4D">
      <w:pPr>
        <w:numPr>
          <w:ilvl w:val="0"/>
          <w:numId w:val="1"/>
          <w:ins w:id="73" w:author="Gusman Gani" w:date="2008-12-19T17:49:00Z"/>
        </w:numPr>
        <w:tabs>
          <w:tab w:val="clear" w:pos="720"/>
        </w:tabs>
        <w:spacing w:before="120" w:after="0"/>
        <w:ind w:left="360"/>
        <w:rPr>
          <w:ins w:id="74" w:author="Gusman Gani" w:date="2008-12-19T17:49:00Z"/>
          <w:rFonts w:ascii="Calibri" w:hAnsi="Calibri"/>
          <w:lang w:val="sv-SE"/>
        </w:rPr>
        <w:pPrChange w:id="75" w:author="Gusman Gani" w:date="2008-12-19T17:50:00Z">
          <w:pPr>
            <w:numPr>
              <w:numId w:val="52"/>
            </w:numPr>
            <w:tabs>
              <w:tab w:val="num" w:pos="360"/>
            </w:tabs>
            <w:spacing w:before="120" w:after="0"/>
            <w:ind w:left="720"/>
          </w:pPr>
        </w:pPrChange>
      </w:pPr>
      <w:ins w:id="76" w:author="Gusman Gani" w:date="2008-12-19T17:49:00Z">
        <w:r w:rsidRPr="00DA7CFD">
          <w:rPr>
            <w:rFonts w:ascii="Calibri" w:hAnsi="Calibri"/>
            <w:lang w:val="sv-SE"/>
          </w:rPr>
          <w:t>Dalam hal pengurus / direksi perusahaan Penyedia Barang dan Jasa melimpahkan tugas pemasukan penawaran dan registrasi Penyedia Barang dan Jasa kepada staf yang ditunjuk, maka pengurus / Direksi tetap bertanggung jawab atas semua informasi penawaran yang dimasukkan ke dalam sistem eProcurement PT JAMSOSTEK (PERSERO);</w:t>
        </w:r>
      </w:ins>
    </w:p>
    <w:p w:rsidR="00F22B4D" w:rsidRPr="00DA7CFD" w:rsidRDefault="00F22B4D" w:rsidP="00F22B4D">
      <w:pPr>
        <w:numPr>
          <w:ilvl w:val="0"/>
          <w:numId w:val="1"/>
          <w:ins w:id="77" w:author="Gusman Gani" w:date="2008-12-19T17:49:00Z"/>
        </w:numPr>
        <w:tabs>
          <w:tab w:val="clear" w:pos="720"/>
        </w:tabs>
        <w:spacing w:before="120" w:after="0"/>
        <w:ind w:left="360"/>
        <w:rPr>
          <w:ins w:id="78" w:author="Gusman Gani" w:date="2008-12-19T17:49:00Z"/>
          <w:rFonts w:ascii="Calibri" w:hAnsi="Calibri"/>
          <w:lang w:val="nb-NO"/>
        </w:rPr>
        <w:pPrChange w:id="79" w:author="Gusman Gani" w:date="2008-12-19T17:50:00Z">
          <w:pPr>
            <w:numPr>
              <w:numId w:val="52"/>
            </w:numPr>
            <w:tabs>
              <w:tab w:val="num" w:pos="360"/>
            </w:tabs>
            <w:spacing w:before="120" w:after="0"/>
            <w:ind w:left="720"/>
          </w:pPr>
        </w:pPrChange>
      </w:pPr>
      <w:ins w:id="80" w:author="Gusman Gani" w:date="2008-12-19T17:49:00Z">
        <w:r w:rsidRPr="00DA7CFD">
          <w:rPr>
            <w:rFonts w:ascii="Calibri" w:hAnsi="Calibri"/>
            <w:lang w:val="nb-NO"/>
          </w:rPr>
          <w:t xml:space="preserve">Dalam transaksi eProcurement ini saya menugaskan staf berikut sebagai </w:t>
        </w:r>
        <w:r w:rsidRPr="00DA7CFD">
          <w:rPr>
            <w:rFonts w:ascii="Calibri" w:hAnsi="Calibri"/>
            <w:i/>
            <w:lang w:val="nb-NO"/>
          </w:rPr>
          <w:t>contact person</w:t>
        </w:r>
        <w:r w:rsidRPr="00DA7CFD">
          <w:rPr>
            <w:rFonts w:ascii="Calibri" w:hAnsi="Calibri"/>
            <w:lang w:val="nb-NO"/>
          </w:rPr>
          <w:t xml:space="preserve"> dan memasukkan penawaran secara elektronis (jika ada):</w:t>
        </w:r>
      </w:ins>
    </w:p>
    <w:p w:rsidR="00F22B4D" w:rsidRPr="00DA7CFD" w:rsidRDefault="00F22B4D" w:rsidP="00F22B4D">
      <w:pPr>
        <w:numPr>
          <w:ilvl w:val="1"/>
          <w:numId w:val="1"/>
          <w:ins w:id="81" w:author="Gusman Gani" w:date="2008-12-19T17:49:00Z"/>
        </w:numPr>
        <w:tabs>
          <w:tab w:val="clear" w:pos="1440"/>
        </w:tabs>
        <w:spacing w:before="120" w:after="0"/>
        <w:ind w:left="720"/>
        <w:rPr>
          <w:ins w:id="82" w:author="Gusman Gani" w:date="2008-12-19T17:49:00Z"/>
          <w:rFonts w:ascii="Calibri" w:hAnsi="Calibri"/>
          <w:lang w:val="nb-NO"/>
        </w:rPr>
        <w:pPrChange w:id="83" w:author="Gusman Gani" w:date="2008-12-19T17:50:00Z">
          <w:pPr>
            <w:numPr>
              <w:ilvl w:val="1"/>
              <w:numId w:val="52"/>
            </w:numPr>
            <w:tabs>
              <w:tab w:val="num" w:pos="360"/>
              <w:tab w:val="num" w:pos="720"/>
            </w:tabs>
            <w:spacing w:before="120" w:after="0"/>
          </w:pPr>
        </w:pPrChange>
      </w:pPr>
      <w:ins w:id="84" w:author="Gusman Gani" w:date="2008-12-19T17:49:00Z">
        <w:r w:rsidRPr="00DA7CFD">
          <w:rPr>
            <w:rFonts w:ascii="Calibri" w:hAnsi="Calibri"/>
            <w:lang w:val="nb-NO"/>
          </w:rPr>
          <w:lastRenderedPageBreak/>
          <w:t>Nama</w:t>
        </w:r>
        <w:r w:rsidRPr="00DA7CFD">
          <w:rPr>
            <w:rFonts w:ascii="Calibri" w:hAnsi="Calibri"/>
            <w:lang w:val="nb-NO"/>
          </w:rPr>
          <w:tab/>
          <w:t>: ____________________________________________</w:t>
        </w:r>
      </w:ins>
    </w:p>
    <w:p w:rsidR="00F22B4D" w:rsidRPr="00DA7CFD" w:rsidRDefault="00F22B4D" w:rsidP="00F22B4D">
      <w:pPr>
        <w:numPr>
          <w:ilvl w:val="1"/>
          <w:numId w:val="1"/>
          <w:ins w:id="85" w:author="Gusman Gani" w:date="2008-12-19T17:49:00Z"/>
        </w:numPr>
        <w:tabs>
          <w:tab w:val="clear" w:pos="1440"/>
        </w:tabs>
        <w:spacing w:before="120" w:after="0"/>
        <w:ind w:left="720"/>
        <w:rPr>
          <w:ins w:id="86" w:author="Gusman Gani" w:date="2008-12-19T17:49:00Z"/>
          <w:rFonts w:ascii="Calibri" w:hAnsi="Calibri"/>
          <w:lang w:val="nb-NO"/>
        </w:rPr>
        <w:pPrChange w:id="87" w:author="Gusman Gani" w:date="2008-12-19T17:50:00Z">
          <w:pPr>
            <w:numPr>
              <w:ilvl w:val="1"/>
              <w:numId w:val="52"/>
            </w:numPr>
            <w:tabs>
              <w:tab w:val="num" w:pos="360"/>
              <w:tab w:val="num" w:pos="720"/>
            </w:tabs>
            <w:spacing w:before="120" w:after="0"/>
          </w:pPr>
        </w:pPrChange>
      </w:pPr>
      <w:ins w:id="88" w:author="Gusman Gani" w:date="2008-12-19T17:49:00Z">
        <w:r w:rsidRPr="00DA7CFD">
          <w:rPr>
            <w:rFonts w:ascii="Calibri" w:hAnsi="Calibri"/>
            <w:lang w:val="nb-NO"/>
          </w:rPr>
          <w:t>Jabatan</w:t>
        </w:r>
        <w:r w:rsidRPr="00DA7CFD">
          <w:rPr>
            <w:rFonts w:ascii="Calibri" w:hAnsi="Calibri"/>
            <w:lang w:val="nb-NO"/>
          </w:rPr>
          <w:tab/>
          <w:t>: ____________________________________________</w:t>
        </w:r>
      </w:ins>
    </w:p>
    <w:p w:rsidR="00F22B4D" w:rsidRPr="00DA7CFD" w:rsidRDefault="00F22B4D" w:rsidP="00F22B4D">
      <w:pPr>
        <w:numPr>
          <w:ilvl w:val="1"/>
          <w:numId w:val="1"/>
          <w:ins w:id="89" w:author="Gusman Gani" w:date="2008-12-19T17:49:00Z"/>
        </w:numPr>
        <w:tabs>
          <w:tab w:val="clear" w:pos="1440"/>
        </w:tabs>
        <w:spacing w:before="120" w:after="0"/>
        <w:ind w:left="720"/>
        <w:rPr>
          <w:ins w:id="90" w:author="Gusman Gani" w:date="2008-12-19T17:49:00Z"/>
          <w:rFonts w:ascii="Calibri" w:hAnsi="Calibri"/>
          <w:lang w:val="nb-NO"/>
        </w:rPr>
        <w:pPrChange w:id="91" w:author="Gusman Gani" w:date="2008-12-19T17:50:00Z">
          <w:pPr>
            <w:numPr>
              <w:ilvl w:val="1"/>
              <w:numId w:val="52"/>
            </w:numPr>
            <w:tabs>
              <w:tab w:val="num" w:pos="360"/>
              <w:tab w:val="num" w:pos="720"/>
            </w:tabs>
            <w:spacing w:before="120" w:after="0"/>
          </w:pPr>
        </w:pPrChange>
      </w:pPr>
      <w:ins w:id="92" w:author="Gusman Gani" w:date="2008-12-19T17:49:00Z">
        <w:r w:rsidRPr="00DA7CFD">
          <w:rPr>
            <w:rFonts w:ascii="Calibri" w:hAnsi="Calibri"/>
            <w:lang w:val="nb-NO"/>
          </w:rPr>
          <w:t>Email</w:t>
        </w:r>
        <w:r w:rsidRPr="00DA7CFD">
          <w:rPr>
            <w:rFonts w:ascii="Calibri" w:hAnsi="Calibri"/>
            <w:lang w:val="nb-NO"/>
          </w:rPr>
          <w:tab/>
          <w:t>: ____________________________________________</w:t>
        </w:r>
      </w:ins>
    </w:p>
    <w:p w:rsidR="00F22B4D" w:rsidRDefault="00F22B4D" w:rsidP="00F22B4D">
      <w:pPr>
        <w:numPr>
          <w:ilvl w:val="1"/>
          <w:numId w:val="1"/>
          <w:ins w:id="93" w:author="Gusman Gani" w:date="2008-12-19T17:49:00Z"/>
        </w:numPr>
        <w:tabs>
          <w:tab w:val="clear" w:pos="1440"/>
        </w:tabs>
        <w:spacing w:before="120" w:after="0"/>
        <w:ind w:left="720"/>
        <w:rPr>
          <w:rFonts w:ascii="Calibri" w:hAnsi="Calibri"/>
          <w:lang w:val="nb-NO"/>
        </w:rPr>
        <w:pPrChange w:id="94" w:author="Gusman Gani" w:date="2008-12-19T17:50:00Z">
          <w:pPr>
            <w:numPr>
              <w:ilvl w:val="1"/>
              <w:numId w:val="52"/>
            </w:numPr>
            <w:tabs>
              <w:tab w:val="num" w:pos="360"/>
              <w:tab w:val="num" w:pos="720"/>
            </w:tabs>
            <w:spacing w:before="120" w:after="0"/>
          </w:pPr>
        </w:pPrChange>
      </w:pPr>
      <w:ins w:id="95" w:author="Gusman Gani" w:date="2008-12-19T17:49:00Z">
        <w:r w:rsidRPr="00DA7CFD">
          <w:rPr>
            <w:rFonts w:ascii="Calibri" w:hAnsi="Calibri"/>
            <w:lang w:val="nb-NO"/>
          </w:rPr>
          <w:t>HP</w:t>
        </w:r>
        <w:r w:rsidRPr="00DA7CFD">
          <w:rPr>
            <w:rFonts w:ascii="Calibri" w:hAnsi="Calibri"/>
            <w:lang w:val="nb-NO"/>
          </w:rPr>
          <w:tab/>
          <w:t>: ____________________________________________</w:t>
        </w:r>
      </w:ins>
    </w:p>
    <w:p w:rsidR="00F22B4D" w:rsidRPr="00364BDF" w:rsidRDefault="00F22B4D" w:rsidP="00F22B4D">
      <w:pPr>
        <w:spacing w:before="120" w:after="0"/>
        <w:ind w:left="360"/>
        <w:rPr>
          <w:ins w:id="96" w:author="Gusman Gani" w:date="2008-12-19T17:49:00Z"/>
          <w:rFonts w:ascii="Calibri" w:hAnsi="Calibri"/>
          <w:i/>
          <w:lang w:val="nb-NO"/>
        </w:rPr>
      </w:pPr>
      <w:r w:rsidRPr="00364BDF">
        <w:rPr>
          <w:rFonts w:ascii="Calibri" w:hAnsi="Calibri"/>
          <w:i/>
          <w:highlight w:val="yellow"/>
          <w:lang w:val="nb-NO"/>
        </w:rPr>
        <w:t>Contact Person tersebut harus sama dengan contact person yang diinput pada saat melakukan pendaftaran</w:t>
      </w:r>
    </w:p>
    <w:p w:rsidR="00F22B4D" w:rsidRPr="00DA7CFD" w:rsidRDefault="00F22B4D" w:rsidP="00F22B4D">
      <w:pPr>
        <w:numPr>
          <w:ilvl w:val="0"/>
          <w:numId w:val="1"/>
          <w:ins w:id="97" w:author="Gusman Gani" w:date="2008-12-19T17:49:00Z"/>
        </w:numPr>
        <w:tabs>
          <w:tab w:val="clear" w:pos="720"/>
        </w:tabs>
        <w:spacing w:before="120" w:after="0"/>
        <w:ind w:left="360"/>
        <w:rPr>
          <w:ins w:id="98" w:author="Gusman Gani" w:date="2008-12-19T17:49:00Z"/>
          <w:rFonts w:ascii="Calibri" w:hAnsi="Calibri"/>
          <w:lang w:val="nb-NO"/>
        </w:rPr>
        <w:pPrChange w:id="99" w:author="Gusman Gani" w:date="2008-12-19T17:50:00Z">
          <w:pPr>
            <w:numPr>
              <w:numId w:val="52"/>
            </w:numPr>
            <w:tabs>
              <w:tab w:val="num" w:pos="360"/>
            </w:tabs>
            <w:spacing w:before="120" w:after="0"/>
            <w:ind w:left="720"/>
          </w:pPr>
        </w:pPrChange>
      </w:pPr>
      <w:ins w:id="100" w:author="Gusman Gani" w:date="2008-12-19T17:49:00Z">
        <w:r w:rsidRPr="00DA7CFD">
          <w:rPr>
            <w:rFonts w:ascii="Calibri" w:hAnsi="Calibri"/>
            <w:lang w:val="nb-NO"/>
          </w:rPr>
          <w:t xml:space="preserve">Penyedia Barang dan Jasa bertanggungjawab atas penjagaan kerahasiaan </w:t>
        </w:r>
        <w:r w:rsidRPr="00DA7CFD">
          <w:rPr>
            <w:rFonts w:ascii="Calibri" w:hAnsi="Calibri"/>
            <w:i/>
            <w:lang w:val="nb-NO"/>
          </w:rPr>
          <w:t>password</w:t>
        </w:r>
        <w:r w:rsidRPr="00DA7CFD">
          <w:rPr>
            <w:rFonts w:ascii="Calibri" w:hAnsi="Calibri"/>
            <w:lang w:val="nb-NO"/>
          </w:rPr>
          <w:t>-nya dan bertanggungjawab atas transaksi dan kegiatan lain yang menggunakan sistem eProcurement PT JAMSOSTEK (PERSERO);</w:t>
        </w:r>
      </w:ins>
    </w:p>
    <w:p w:rsidR="00F22B4D" w:rsidRPr="00DA7CFD" w:rsidRDefault="00F22B4D" w:rsidP="00F22B4D">
      <w:pPr>
        <w:numPr>
          <w:ilvl w:val="0"/>
          <w:numId w:val="1"/>
          <w:ins w:id="101" w:author="Gusman Gani" w:date="2008-12-19T17:49:00Z"/>
        </w:numPr>
        <w:tabs>
          <w:tab w:val="clear" w:pos="720"/>
        </w:tabs>
        <w:spacing w:before="120" w:after="0"/>
        <w:ind w:left="360"/>
        <w:rPr>
          <w:ins w:id="102" w:author="Gusman Gani" w:date="2008-12-19T17:49:00Z"/>
          <w:rFonts w:ascii="Calibri" w:hAnsi="Calibri"/>
          <w:lang w:val="nb-NO"/>
        </w:rPr>
        <w:pPrChange w:id="103" w:author="Gusman Gani" w:date="2008-12-19T17:50:00Z">
          <w:pPr>
            <w:numPr>
              <w:numId w:val="52"/>
            </w:numPr>
            <w:tabs>
              <w:tab w:val="num" w:pos="360"/>
            </w:tabs>
            <w:spacing w:before="120" w:after="0"/>
            <w:ind w:left="720"/>
          </w:pPr>
        </w:pPrChange>
      </w:pPr>
      <w:ins w:id="104" w:author="Gusman Gani" w:date="2008-12-19T17:49:00Z">
        <w:r w:rsidRPr="00DA7CFD">
          <w:rPr>
            <w:rFonts w:ascii="Calibri" w:hAnsi="Calibri"/>
            <w:lang w:val="nb-NO"/>
          </w:rPr>
          <w:t>Penyedia Barang dan Jasa wajib mematuhi peraturan perundang - undangan maupun etika bisnis / norma-norma yang berlaku di Indonesia;</w:t>
        </w:r>
      </w:ins>
    </w:p>
    <w:p w:rsidR="00F22B4D" w:rsidRPr="00DA7CFD" w:rsidRDefault="00F22B4D" w:rsidP="00F22B4D">
      <w:pPr>
        <w:numPr>
          <w:ilvl w:val="0"/>
          <w:numId w:val="1"/>
          <w:ins w:id="105" w:author="Gusman Gani" w:date="2008-12-19T17:49:00Z"/>
        </w:numPr>
        <w:tabs>
          <w:tab w:val="clear" w:pos="720"/>
        </w:tabs>
        <w:spacing w:before="120" w:after="0"/>
        <w:ind w:left="360"/>
        <w:rPr>
          <w:ins w:id="106" w:author="Gusman Gani" w:date="2008-12-19T17:49:00Z"/>
          <w:rFonts w:ascii="Calibri" w:hAnsi="Calibri"/>
          <w:lang w:val="nb-NO"/>
        </w:rPr>
        <w:pPrChange w:id="107" w:author="Gusman Gani" w:date="2008-12-19T17:50:00Z">
          <w:pPr>
            <w:numPr>
              <w:numId w:val="52"/>
            </w:numPr>
            <w:tabs>
              <w:tab w:val="num" w:pos="360"/>
            </w:tabs>
            <w:spacing w:before="120" w:after="0"/>
            <w:ind w:left="720"/>
          </w:pPr>
        </w:pPrChange>
      </w:pPr>
      <w:ins w:id="108" w:author="Gusman Gani" w:date="2008-12-19T17:49:00Z">
        <w:r w:rsidRPr="00DA7CFD">
          <w:rPr>
            <w:rFonts w:ascii="Calibri" w:hAnsi="Calibri"/>
            <w:lang w:val="nb-NO"/>
          </w:rPr>
          <w:t>Penyedia Barang dan Jasa tunduk pada semua peraturan yang berlaku di Indonesia yang berhubungan dengan, tetapi tidak terbatas pada, penggunaan jaringan yang terhubung pada internet khususnya pada fasilitas eProcurement PT JAMSOSTEK (PERSERO);</w:t>
        </w:r>
      </w:ins>
    </w:p>
    <w:p w:rsidR="00F22B4D" w:rsidRPr="00DA7CFD" w:rsidRDefault="00F22B4D" w:rsidP="00F22B4D">
      <w:pPr>
        <w:numPr>
          <w:ilvl w:val="0"/>
          <w:numId w:val="1"/>
          <w:ins w:id="109" w:author="Gusman Gani" w:date="2008-12-19T17:49:00Z"/>
        </w:numPr>
        <w:tabs>
          <w:tab w:val="clear" w:pos="720"/>
        </w:tabs>
        <w:spacing w:before="120" w:after="0"/>
        <w:ind w:left="360"/>
        <w:rPr>
          <w:ins w:id="110" w:author="Gusman Gani" w:date="2008-12-19T17:49:00Z"/>
          <w:rFonts w:ascii="Calibri" w:hAnsi="Calibri"/>
          <w:lang w:val="nb-NO"/>
        </w:rPr>
        <w:pPrChange w:id="111" w:author="Gusman Gani" w:date="2008-12-19T17:50:00Z">
          <w:pPr>
            <w:numPr>
              <w:numId w:val="52"/>
            </w:numPr>
            <w:tabs>
              <w:tab w:val="num" w:pos="360"/>
            </w:tabs>
            <w:spacing w:before="120" w:after="0"/>
            <w:ind w:left="720"/>
          </w:pPr>
        </w:pPrChange>
      </w:pPr>
      <w:ins w:id="112" w:author="Gusman Gani" w:date="2008-12-19T17:49:00Z">
        <w:r w:rsidRPr="00DA7CFD">
          <w:rPr>
            <w:rFonts w:ascii="Calibri" w:hAnsi="Calibri"/>
            <w:lang w:val="nb-NO"/>
          </w:rPr>
          <w:t>Penyedia Barang dan Jasa menyadari bahwa usaha apapun untuk dapat menembus sistem komputer dengan tujuan memanipulasi data eProcurement PT JAMSOSTEK (PERSERO) merupakan tindakan melanggar hukum;</w:t>
        </w:r>
      </w:ins>
    </w:p>
    <w:p w:rsidR="00F22B4D" w:rsidRPr="00DA7CFD" w:rsidRDefault="00F22B4D" w:rsidP="00F22B4D">
      <w:pPr>
        <w:numPr>
          <w:ilvl w:val="0"/>
          <w:numId w:val="1"/>
          <w:ins w:id="113" w:author="Gusman Gani" w:date="2008-12-19T17:49:00Z"/>
        </w:numPr>
        <w:tabs>
          <w:tab w:val="clear" w:pos="720"/>
        </w:tabs>
        <w:spacing w:before="120" w:after="0"/>
        <w:ind w:left="360"/>
        <w:rPr>
          <w:ins w:id="114" w:author="Gusman Gani" w:date="2008-12-19T17:49:00Z"/>
          <w:rFonts w:ascii="Calibri" w:hAnsi="Calibri"/>
          <w:lang w:val="nb-NO"/>
        </w:rPr>
        <w:pPrChange w:id="115" w:author="Gusman Gani" w:date="2008-12-19T17:50:00Z">
          <w:pPr>
            <w:numPr>
              <w:numId w:val="52"/>
            </w:numPr>
            <w:tabs>
              <w:tab w:val="num" w:pos="360"/>
            </w:tabs>
            <w:spacing w:before="120" w:after="0"/>
            <w:ind w:left="720"/>
          </w:pPr>
        </w:pPrChange>
      </w:pPr>
      <w:ins w:id="116" w:author="Gusman Gani" w:date="2008-12-19T17:49:00Z">
        <w:r w:rsidRPr="00DA7CFD">
          <w:rPr>
            <w:rFonts w:ascii="Calibri" w:hAnsi="Calibri"/>
            <w:lang w:val="nb-NO"/>
          </w:rPr>
          <w:t xml:space="preserve">Penyedia Barang dan Jasa setuju untuk segera memberitahukan kepada Biro Pengadaan PT JAMSOSTEK (PERSERO) apabila mengetahui adanya penyalahgunaan </w:t>
        </w:r>
        <w:r w:rsidRPr="00DA7CFD">
          <w:rPr>
            <w:rFonts w:ascii="Calibri" w:hAnsi="Calibri"/>
            <w:i/>
            <w:lang w:val="nb-NO"/>
          </w:rPr>
          <w:t>account</w:t>
        </w:r>
        <w:r w:rsidRPr="00DA7CFD">
          <w:rPr>
            <w:rFonts w:ascii="Calibri" w:hAnsi="Calibri"/>
            <w:lang w:val="nb-NO"/>
          </w:rPr>
          <w:t xml:space="preserve"> eProcurement miliknya oleh pihak lain yang tidak berhak atau jika ada gangguan keamanan atas </w:t>
        </w:r>
        <w:r w:rsidRPr="00DA7CFD">
          <w:rPr>
            <w:rFonts w:ascii="Calibri" w:hAnsi="Calibri"/>
            <w:i/>
            <w:lang w:val="nb-NO"/>
          </w:rPr>
          <w:t xml:space="preserve">account </w:t>
        </w:r>
        <w:r w:rsidRPr="00DA7CFD">
          <w:rPr>
            <w:rFonts w:ascii="Calibri" w:hAnsi="Calibri"/>
            <w:lang w:val="nb-NO"/>
          </w:rPr>
          <w:t>eProcurement miliknya.</w:t>
        </w:r>
      </w:ins>
    </w:p>
    <w:p w:rsidR="00F22B4D" w:rsidRPr="00DA7CFD" w:rsidRDefault="00F22B4D" w:rsidP="00F22B4D">
      <w:pPr>
        <w:numPr>
          <w:ins w:id="117" w:author="Gusman Gani" w:date="2008-12-19T17:49:00Z"/>
        </w:numPr>
        <w:rPr>
          <w:ins w:id="118" w:author="Gusman Gani" w:date="2008-12-19T17:49:00Z"/>
          <w:rFonts w:ascii="Calibri" w:hAnsi="Calibri"/>
          <w:sz w:val="16"/>
          <w:szCs w:val="16"/>
          <w:lang w:val="nb-NO"/>
        </w:rPr>
      </w:pPr>
    </w:p>
    <w:p w:rsidR="00F22B4D" w:rsidRPr="00DA7CFD" w:rsidRDefault="00F22B4D" w:rsidP="00F22B4D">
      <w:pPr>
        <w:numPr>
          <w:ins w:id="119" w:author="Gusman Gani" w:date="2008-12-19T17:49:00Z"/>
        </w:numPr>
        <w:rPr>
          <w:ins w:id="120" w:author="Gusman Gani" w:date="2008-12-19T17:49:00Z"/>
          <w:rFonts w:ascii="Calibri" w:hAnsi="Calibri"/>
          <w:lang w:val="nb-NO"/>
        </w:rPr>
      </w:pPr>
      <w:ins w:id="121" w:author="Gusman Gani" w:date="2008-12-19T17:49:00Z">
        <w:r w:rsidRPr="00DA7CFD">
          <w:rPr>
            <w:rFonts w:ascii="Calibri" w:hAnsi="Calibri"/>
            <w:lang w:val="nb-NO"/>
          </w:rPr>
          <w:t xml:space="preserve">PT JAMSOSTEK (PERSERO) dapat memperbaiki, menambah, atau mengurangi ketentuan ini setiap saat, dengan atau tanpa pemberitahuan sebelumnya. Setiap Penyedia Barang dan Jasa terikat dan tunduk kepada ketentuan yang telah diperbaiki/ditambah/dikurangi. </w:t>
        </w:r>
      </w:ins>
    </w:p>
    <w:p w:rsidR="00F22B4D" w:rsidRPr="00DA7CFD" w:rsidRDefault="00F22B4D" w:rsidP="00F22B4D">
      <w:pPr>
        <w:numPr>
          <w:ins w:id="122" w:author="Gusman Gani" w:date="2008-12-19T17:49:00Z"/>
        </w:numPr>
        <w:rPr>
          <w:ins w:id="123" w:author="Gusman Gani" w:date="2008-12-19T17:49:00Z"/>
          <w:rFonts w:ascii="Calibri" w:hAnsi="Calibri"/>
          <w:sz w:val="16"/>
          <w:szCs w:val="16"/>
          <w:lang w:val="nb-NO"/>
        </w:rPr>
      </w:pPr>
    </w:p>
    <w:p w:rsidR="00F22B4D" w:rsidRPr="00DA7CFD" w:rsidRDefault="00F22B4D" w:rsidP="00F22B4D">
      <w:pPr>
        <w:numPr>
          <w:ins w:id="124" w:author="Gusman Gani" w:date="2008-12-19T17:49:00Z"/>
        </w:numPr>
        <w:rPr>
          <w:ins w:id="125" w:author="Gusman Gani" w:date="2008-12-19T17:49:00Z"/>
          <w:rFonts w:ascii="Calibri" w:hAnsi="Calibri"/>
          <w:lang w:val="nb-NO"/>
        </w:rPr>
      </w:pPr>
      <w:ins w:id="126" w:author="Gusman Gani" w:date="2008-12-19T17:49:00Z">
        <w:r w:rsidRPr="00DA7CFD">
          <w:rPr>
            <w:rFonts w:ascii="Calibri" w:hAnsi="Calibri"/>
            <w:lang w:val="nb-NO"/>
          </w:rPr>
          <w:t>Tanda Tangan di atas Meterai Rp. 6.000,-</w:t>
        </w:r>
      </w:ins>
    </w:p>
    <w:p w:rsidR="00F22B4D" w:rsidRPr="00DA7CFD" w:rsidRDefault="00F22B4D" w:rsidP="00F22B4D">
      <w:pPr>
        <w:numPr>
          <w:ins w:id="127" w:author="Gusman Gani" w:date="2008-12-19T17:49:00Z"/>
        </w:numPr>
        <w:rPr>
          <w:ins w:id="128" w:author="Gusman Gani" w:date="2008-12-19T17:49:00Z"/>
          <w:rFonts w:ascii="Calibri" w:hAnsi="Calibri"/>
          <w:lang w:val="nb-NO"/>
        </w:rPr>
      </w:pPr>
    </w:p>
    <w:p w:rsidR="00F22B4D" w:rsidRPr="00DA7CFD" w:rsidRDefault="00F22B4D" w:rsidP="00F22B4D">
      <w:pPr>
        <w:numPr>
          <w:ins w:id="129" w:author="Gusman Gani" w:date="2008-12-19T17:49:00Z"/>
        </w:numPr>
        <w:rPr>
          <w:ins w:id="130" w:author="Gusman Gani" w:date="2008-12-19T17:49:00Z"/>
          <w:rFonts w:ascii="Calibri" w:hAnsi="Calibri"/>
          <w:lang w:val="nb-NO"/>
        </w:rPr>
      </w:pPr>
    </w:p>
    <w:p w:rsidR="00F22B4D" w:rsidRPr="00DA7CFD" w:rsidRDefault="00F22B4D" w:rsidP="00F22B4D">
      <w:pPr>
        <w:numPr>
          <w:ins w:id="131" w:author="Gusman Gani" w:date="2008-12-19T17:49:00Z"/>
        </w:numPr>
        <w:rPr>
          <w:ins w:id="132" w:author="Gusman Gani" w:date="2008-12-19T17:49:00Z"/>
          <w:rFonts w:ascii="Calibri" w:hAnsi="Calibri"/>
          <w:lang w:val="nb-NO"/>
        </w:rPr>
      </w:pPr>
    </w:p>
    <w:p w:rsidR="00F22B4D" w:rsidRPr="00DA7CFD" w:rsidRDefault="00F22B4D" w:rsidP="00F22B4D">
      <w:pPr>
        <w:numPr>
          <w:ins w:id="133" w:author="Gusman Gani" w:date="2008-12-19T17:49:00Z"/>
        </w:numPr>
        <w:rPr>
          <w:ins w:id="134" w:author="Gusman Gani" w:date="2008-12-19T17:49:00Z"/>
          <w:rFonts w:ascii="Calibri" w:hAnsi="Calibri"/>
          <w:lang w:val="nb-NO"/>
        </w:rPr>
      </w:pPr>
      <w:ins w:id="135" w:author="Gusman Gani" w:date="2008-12-19T17:49:00Z">
        <w:r w:rsidRPr="00DA7CFD">
          <w:rPr>
            <w:rFonts w:ascii="Calibri" w:hAnsi="Calibri"/>
            <w:lang w:val="nb-NO"/>
          </w:rPr>
          <w:t>Nama</w:t>
        </w:r>
        <w:r w:rsidRPr="00DA7CFD">
          <w:rPr>
            <w:rFonts w:ascii="Calibri" w:hAnsi="Calibri"/>
            <w:lang w:val="nb-NO"/>
          </w:rPr>
          <w:tab/>
          <w:t>: _________________________</w:t>
        </w:r>
        <w:r w:rsidRPr="00DA7CFD">
          <w:rPr>
            <w:rFonts w:ascii="Calibri" w:hAnsi="Calibri"/>
            <w:lang w:val="nb-NO"/>
          </w:rPr>
          <w:tab/>
        </w:r>
      </w:ins>
    </w:p>
    <w:p w:rsidR="00F22B4D" w:rsidRPr="00DA7CFD" w:rsidRDefault="00F22B4D" w:rsidP="00F22B4D">
      <w:pPr>
        <w:numPr>
          <w:ins w:id="136" w:author="Gusman Gani" w:date="2008-12-19T17:49:00Z"/>
        </w:numPr>
        <w:rPr>
          <w:ins w:id="137" w:author="Gusman Gani" w:date="2008-12-19T17:49:00Z"/>
          <w:rFonts w:ascii="Calibri" w:hAnsi="Calibri"/>
          <w:lang w:val="nb-NO"/>
        </w:rPr>
      </w:pPr>
      <w:ins w:id="138" w:author="Gusman Gani" w:date="2008-12-19T17:49:00Z">
        <w:r w:rsidRPr="00DA7CFD">
          <w:rPr>
            <w:rFonts w:ascii="Calibri" w:hAnsi="Calibri"/>
            <w:lang w:val="nb-NO"/>
          </w:rPr>
          <w:t>Tanggal</w:t>
        </w:r>
        <w:r w:rsidRPr="00DA7CFD">
          <w:rPr>
            <w:rFonts w:ascii="Calibri" w:hAnsi="Calibri"/>
            <w:lang w:val="nb-NO"/>
          </w:rPr>
          <w:tab/>
          <w:t>: _________________________</w:t>
        </w:r>
      </w:ins>
    </w:p>
    <w:p w:rsidR="00F22B4D" w:rsidRPr="00DA7CFD" w:rsidRDefault="00F22B4D" w:rsidP="00F22B4D">
      <w:pPr>
        <w:numPr>
          <w:ins w:id="139" w:author="Gusman Gani" w:date="2008-12-19T17:49:00Z"/>
        </w:numPr>
        <w:rPr>
          <w:ins w:id="140" w:author="Gusman Gani" w:date="2008-12-19T17:49:00Z"/>
          <w:rFonts w:ascii="Calibri" w:hAnsi="Calibri"/>
          <w:lang w:val="nb-NO"/>
        </w:rPr>
      </w:pPr>
    </w:p>
    <w:p w:rsidR="00F22B4D" w:rsidRPr="00DA7CFD" w:rsidRDefault="00F22B4D" w:rsidP="00F22B4D">
      <w:pPr>
        <w:numPr>
          <w:ins w:id="141" w:author="Gusman Gani" w:date="2008-12-19T17:49:00Z"/>
        </w:numPr>
        <w:rPr>
          <w:ins w:id="142" w:author="Gusman Gani" w:date="2008-12-19T17:49:00Z"/>
          <w:rFonts w:ascii="Calibri" w:hAnsi="Calibri"/>
          <w:lang w:val="nb-NO"/>
        </w:rPr>
      </w:pPr>
      <w:ins w:id="143" w:author="Gusman Gani" w:date="2008-12-19T17:49:00Z">
        <w:r w:rsidRPr="00DA7CFD">
          <w:rPr>
            <w:rFonts w:ascii="Calibri" w:hAnsi="Calibri"/>
            <w:lang w:val="nb-NO"/>
          </w:rPr>
          <w:t>Catatan:</w:t>
        </w:r>
      </w:ins>
    </w:p>
    <w:p w:rsidR="00F22B4D" w:rsidRPr="00DA7CFD" w:rsidRDefault="00F22B4D" w:rsidP="00F22B4D">
      <w:pPr>
        <w:numPr>
          <w:ins w:id="144" w:author="Gusman Gani" w:date="2008-12-19T17:49:00Z"/>
        </w:numPr>
        <w:rPr>
          <w:ins w:id="145" w:author="Gusman Gani" w:date="2008-12-19T17:49:00Z"/>
          <w:rFonts w:ascii="Calibri" w:hAnsi="Calibri"/>
          <w:lang w:val="nb-NO"/>
        </w:rPr>
      </w:pPr>
      <w:ins w:id="146" w:author="Gusman Gani" w:date="2008-12-19T17:49:00Z">
        <w:r w:rsidRPr="00DA7CFD">
          <w:rPr>
            <w:rFonts w:ascii="Calibri" w:hAnsi="Calibri"/>
            <w:lang w:val="nb-NO"/>
          </w:rPr>
          <w:t xml:space="preserve">Surat pernyataan ini harus ditandatangani oleh </w:t>
        </w:r>
        <w:r w:rsidRPr="00DA7CFD">
          <w:rPr>
            <w:rFonts w:ascii="Calibri" w:hAnsi="Calibri"/>
            <w:b/>
            <w:lang w:val="nb-NO"/>
          </w:rPr>
          <w:t>Pengurus Perusahaan</w:t>
        </w:r>
        <w:r w:rsidRPr="00DA7CFD">
          <w:rPr>
            <w:rFonts w:ascii="Calibri" w:hAnsi="Calibri"/>
            <w:lang w:val="nb-NO"/>
          </w:rPr>
          <w:t xml:space="preserve"> yang tercantum dalam </w:t>
        </w:r>
        <w:r w:rsidRPr="00DA7CFD">
          <w:rPr>
            <w:rFonts w:ascii="Calibri" w:hAnsi="Calibri"/>
            <w:b/>
            <w:lang w:val="nb-NO"/>
          </w:rPr>
          <w:t>Akte Perusahaan</w:t>
        </w:r>
        <w:r w:rsidRPr="00DA7CFD">
          <w:rPr>
            <w:rFonts w:ascii="Calibri" w:hAnsi="Calibri"/>
            <w:lang w:val="nb-NO"/>
          </w:rPr>
          <w:t xml:space="preserve"> terakhir pada saat ditandatangani.</w:t>
        </w:r>
      </w:ins>
    </w:p>
    <w:p w:rsidR="00E5325C" w:rsidRDefault="00E5325C"/>
    <w:sectPr w:rsidR="00E5325C" w:rsidSect="00E532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G Omega">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B7EEF"/>
    <w:multiLevelType w:val="hybridMultilevel"/>
    <w:tmpl w:val="D6F891A8"/>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A0E0B42"/>
    <w:multiLevelType w:val="hybridMultilevel"/>
    <w:tmpl w:val="6D4217BE"/>
    <w:lvl w:ilvl="0" w:tplc="65EC9208">
      <w:start w:val="1"/>
      <w:numFmt w:val="decimal"/>
      <w:pStyle w:val="StyleStyleHeading3MyriadProBottomSinglesolidlineAu"/>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546B4B3B"/>
    <w:multiLevelType w:val="hybridMultilevel"/>
    <w:tmpl w:val="C29EDB5E"/>
    <w:lvl w:ilvl="0" w:tplc="98B01D3E">
      <w:start w:val="1"/>
      <w:numFmt w:val="decimal"/>
      <w:lvlText w:val="%1."/>
      <w:lvlJc w:val="left"/>
      <w:pPr>
        <w:tabs>
          <w:tab w:val="num" w:pos="720"/>
        </w:tabs>
        <w:ind w:left="720" w:hanging="360"/>
      </w:pPr>
      <w:rPr>
        <w:rFonts w:cs="Times New Roman" w:hint="default"/>
      </w:rPr>
    </w:lvl>
    <w:lvl w:ilvl="1" w:tplc="9F504946">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F22B4D"/>
    <w:rsid w:val="00000C32"/>
    <w:rsid w:val="00016177"/>
    <w:rsid w:val="0006263B"/>
    <w:rsid w:val="00091318"/>
    <w:rsid w:val="000F085C"/>
    <w:rsid w:val="001E537B"/>
    <w:rsid w:val="00205E0A"/>
    <w:rsid w:val="00215800"/>
    <w:rsid w:val="00225F7D"/>
    <w:rsid w:val="002911FF"/>
    <w:rsid w:val="002D4E61"/>
    <w:rsid w:val="002E0EE9"/>
    <w:rsid w:val="00307B71"/>
    <w:rsid w:val="003E6D4C"/>
    <w:rsid w:val="003F0E0C"/>
    <w:rsid w:val="004206EC"/>
    <w:rsid w:val="004C13DE"/>
    <w:rsid w:val="00547DFF"/>
    <w:rsid w:val="0057520E"/>
    <w:rsid w:val="005F01A5"/>
    <w:rsid w:val="00607381"/>
    <w:rsid w:val="0061015A"/>
    <w:rsid w:val="0068720B"/>
    <w:rsid w:val="007164FC"/>
    <w:rsid w:val="0073536C"/>
    <w:rsid w:val="0082396F"/>
    <w:rsid w:val="00846841"/>
    <w:rsid w:val="0088678B"/>
    <w:rsid w:val="008F0679"/>
    <w:rsid w:val="00952477"/>
    <w:rsid w:val="009720AA"/>
    <w:rsid w:val="009960A8"/>
    <w:rsid w:val="00A2721A"/>
    <w:rsid w:val="00A31736"/>
    <w:rsid w:val="00B20E63"/>
    <w:rsid w:val="00BD1B5D"/>
    <w:rsid w:val="00C5397F"/>
    <w:rsid w:val="00CA74AE"/>
    <w:rsid w:val="00CB440E"/>
    <w:rsid w:val="00CE613F"/>
    <w:rsid w:val="00D525E0"/>
    <w:rsid w:val="00D6556B"/>
    <w:rsid w:val="00DC4D0E"/>
    <w:rsid w:val="00DF6842"/>
    <w:rsid w:val="00E5325C"/>
    <w:rsid w:val="00EA1341"/>
    <w:rsid w:val="00ED522C"/>
    <w:rsid w:val="00F15309"/>
    <w:rsid w:val="00F22B4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B4D"/>
    <w:pPr>
      <w:spacing w:before="60" w:after="60" w:line="240" w:lineRule="auto"/>
      <w:jc w:val="both"/>
    </w:pPr>
    <w:rPr>
      <w:rFonts w:ascii="CG Omega" w:eastAsia="Times New Roman" w:hAnsi="CG Omeg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tyleHeading3MyriadProBottomSinglesolidlineAu">
    <w:name w:val="Style Style Heading 3 + Myriad Pro + Bottom: (Single solid line Au..."/>
    <w:basedOn w:val="Normal"/>
    <w:autoRedefine/>
    <w:rsid w:val="00F22B4D"/>
    <w:pPr>
      <w:keepNext/>
      <w:numPr>
        <w:numId w:val="3"/>
      </w:numPr>
      <w:pBdr>
        <w:bottom w:val="single" w:sz="8" w:space="1" w:color="auto"/>
      </w:pBdr>
      <w:spacing w:before="240" w:after="120"/>
      <w:outlineLvl w:val="2"/>
    </w:pPr>
    <w:rPr>
      <w:rFonts w:ascii="Calibri" w:hAnsi="Calibri"/>
      <w:b/>
      <w:bCs/>
      <w:caps/>
      <w:sz w:val="28"/>
      <w:u w:color="000080"/>
      <w:lang w:val="fi-FI"/>
    </w:rPr>
  </w:style>
  <w:style w:type="character" w:customStyle="1" w:styleId="style2">
    <w:name w:val="style2"/>
    <w:basedOn w:val="DefaultParagraphFont"/>
    <w:rsid w:val="00F22B4D"/>
    <w:rPr>
      <w:rFonts w:cs="Times New Roman"/>
    </w:rPr>
  </w:style>
  <w:style w:type="paragraph" w:styleId="BalloonText">
    <w:name w:val="Balloon Text"/>
    <w:basedOn w:val="Normal"/>
    <w:link w:val="BalloonTextChar"/>
    <w:uiPriority w:val="99"/>
    <w:semiHidden/>
    <w:unhideWhenUsed/>
    <w:rsid w:val="00F22B4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4D"/>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F22B4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2B4D"/>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Tatok</dc:creator>
  <cp:lastModifiedBy>Tatok</cp:lastModifiedBy>
  <cp:revision>1</cp:revision>
  <dcterms:created xsi:type="dcterms:W3CDTF">2013-02-10T14:01:00Z</dcterms:created>
  <dcterms:modified xsi:type="dcterms:W3CDTF">2013-02-10T14:01:00Z</dcterms:modified>
</cp:coreProperties>
</file>